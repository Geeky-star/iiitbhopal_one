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642" w:rsidRPr="00B46E0F" w:rsidRDefault="00F70F52" w:rsidP="00B46E0F">
      <w:pPr>
        <w:pStyle w:val="Title"/>
        <w:pBdr>
          <w:bottom w:val="single" w:sz="8" w:space="31" w:color="4F81BD" w:themeColor="accent1"/>
        </w:pBdr>
        <w:jc w:val="both"/>
        <w:rPr>
          <w:rFonts w:eastAsia="Times New Roman"/>
          <w:b/>
          <w:color w:val="000000" w:themeColor="text1"/>
          <w:kern w:val="36"/>
        </w:rPr>
      </w:pPr>
      <w:r w:rsidRPr="00B46E0F">
        <w:rPr>
          <w:rFonts w:eastAsia="Times New Roman"/>
          <w:b/>
          <w:color w:val="000000" w:themeColor="text1"/>
          <w:kern w:val="36"/>
        </w:rPr>
        <w:fldChar w:fldCharType="begin"/>
      </w:r>
      <w:r w:rsidR="00E02642" w:rsidRPr="00B46E0F">
        <w:rPr>
          <w:rFonts w:eastAsia="Times New Roman"/>
          <w:b/>
          <w:color w:val="000000" w:themeColor="text1"/>
          <w:kern w:val="36"/>
        </w:rPr>
        <w:instrText xml:space="preserve"> HYPERLINK "https://www.managementstudyhq.com/time-management-in-corporate.html" \t "_blank" </w:instrText>
      </w:r>
      <w:r w:rsidRPr="00B46E0F">
        <w:rPr>
          <w:rFonts w:eastAsia="Times New Roman"/>
          <w:b/>
          <w:color w:val="000000" w:themeColor="text1"/>
          <w:kern w:val="36"/>
        </w:rPr>
        <w:fldChar w:fldCharType="separate"/>
      </w:r>
      <w:r w:rsidR="00E02642" w:rsidRPr="00B46E0F">
        <w:rPr>
          <w:rFonts w:eastAsia="Times New Roman"/>
          <w:b/>
          <w:color w:val="000000" w:themeColor="text1"/>
          <w:kern w:val="36"/>
          <w:u w:val="single"/>
        </w:rPr>
        <w:t>The Levels of Management</w:t>
      </w:r>
      <w:r w:rsidRPr="00B46E0F">
        <w:rPr>
          <w:rFonts w:eastAsia="Times New Roman"/>
          <w:b/>
          <w:color w:val="000000" w:themeColor="text1"/>
          <w:kern w:val="36"/>
        </w:rPr>
        <w:fldChar w:fldCharType="end"/>
      </w:r>
    </w:p>
    <w:p w:rsidR="00E02642" w:rsidRPr="00B46E0F" w:rsidRDefault="00F70F52" w:rsidP="00B46E0F">
      <w:pPr>
        <w:pStyle w:val="Title"/>
        <w:pBdr>
          <w:bottom w:val="single" w:sz="8" w:space="31" w:color="4F81BD" w:themeColor="accent1"/>
        </w:pBdr>
        <w:jc w:val="both"/>
        <w:rPr>
          <w:rFonts w:eastAsia="Times New Roman"/>
          <w:b/>
          <w:color w:val="000000" w:themeColor="text1"/>
          <w:sz w:val="30"/>
          <w:szCs w:val="30"/>
        </w:rPr>
      </w:pPr>
      <w:hyperlink r:id="rId5" w:tgtFrame="_blank" w:history="1">
        <w:r w:rsidR="00E02642" w:rsidRPr="00B46E0F">
          <w:rPr>
            <w:rFonts w:eastAsia="Times New Roman"/>
            <w:b/>
            <w:color w:val="000000" w:themeColor="text1"/>
            <w:sz w:val="30"/>
            <w:u w:val="single"/>
          </w:rPr>
          <w:t>Management</w:t>
        </w:r>
      </w:hyperlink>
      <w:r w:rsidR="00E02642" w:rsidRPr="00B46E0F">
        <w:rPr>
          <w:rFonts w:eastAsia="Times New Roman"/>
          <w:b/>
          <w:color w:val="000000" w:themeColor="text1"/>
          <w:sz w:val="30"/>
          <w:szCs w:val="30"/>
        </w:rPr>
        <w:t> is essential for an organized life and necessary to run all types of management. Good management is the backbone of successful organizations. Managing life means getting things done to achieve life’s objectives and managing an organization means getting things done with and through other people to achieve its objectives.</w:t>
      </w:r>
    </w:p>
    <w:p w:rsidR="00E02642" w:rsidRPr="00B46E0F" w:rsidRDefault="00F70F52" w:rsidP="00B46E0F">
      <w:pPr>
        <w:pStyle w:val="Title"/>
        <w:pBdr>
          <w:bottom w:val="single" w:sz="8" w:space="31" w:color="4F81BD" w:themeColor="accent1"/>
        </w:pBdr>
        <w:jc w:val="both"/>
        <w:rPr>
          <w:rFonts w:eastAsia="Times New Roman"/>
          <w:b/>
          <w:color w:val="000000" w:themeColor="text1"/>
          <w:sz w:val="30"/>
          <w:szCs w:val="30"/>
        </w:rPr>
      </w:pPr>
      <w:hyperlink r:id="rId6" w:tgtFrame="_blank" w:history="1">
        <w:r w:rsidR="00E02642" w:rsidRPr="00B46E0F">
          <w:rPr>
            <w:rFonts w:eastAsia="Times New Roman"/>
            <w:b/>
            <w:color w:val="000000" w:themeColor="text1"/>
            <w:sz w:val="30"/>
            <w:u w:val="single"/>
          </w:rPr>
          <w:t>Management is a set of principles</w:t>
        </w:r>
      </w:hyperlink>
      <w:r w:rsidR="00E02642" w:rsidRPr="00B46E0F">
        <w:rPr>
          <w:rFonts w:eastAsia="Times New Roman"/>
          <w:b/>
          <w:color w:val="000000" w:themeColor="text1"/>
          <w:sz w:val="30"/>
          <w:szCs w:val="30"/>
        </w:rPr>
        <w:t> relating to the functions of planning, organizing, directing, and controlling, and the application of these principles in harnessing physical, financial, human, and informational resources efficiently and effectively to achieve organizational goals.</w:t>
      </w:r>
    </w:p>
    <w:p w:rsidR="00E02642" w:rsidRPr="00B46E0F" w:rsidRDefault="00E02642" w:rsidP="00B46E0F">
      <w:pPr>
        <w:pStyle w:val="Title"/>
        <w:pBdr>
          <w:bottom w:val="single" w:sz="8" w:space="31" w:color="4F81BD" w:themeColor="accent1"/>
        </w:pBdr>
        <w:jc w:val="both"/>
        <w:rPr>
          <w:rFonts w:eastAsia="Times New Roman"/>
          <w:b/>
          <w:color w:val="000000" w:themeColor="text1"/>
          <w:sz w:val="47"/>
          <w:szCs w:val="47"/>
        </w:rPr>
      </w:pPr>
      <w:r w:rsidRPr="00B46E0F">
        <w:rPr>
          <w:rFonts w:eastAsia="Times New Roman"/>
          <w:b/>
          <w:color w:val="000000" w:themeColor="text1"/>
          <w:sz w:val="47"/>
          <w:szCs w:val="47"/>
          <w:bdr w:val="single" w:sz="2" w:space="0" w:color="auto" w:frame="1"/>
        </w:rPr>
        <w:t>What Are The Three Levels of Management?</w:t>
      </w:r>
    </w:p>
    <w:p w:rsidR="00E02642" w:rsidRPr="00B46E0F" w:rsidRDefault="00F70F52" w:rsidP="00B46E0F">
      <w:pPr>
        <w:pStyle w:val="Title"/>
        <w:pBdr>
          <w:bottom w:val="single" w:sz="8" w:space="31" w:color="4F81BD" w:themeColor="accent1"/>
        </w:pBdr>
        <w:jc w:val="both"/>
        <w:rPr>
          <w:rFonts w:eastAsia="Times New Roman"/>
          <w:b/>
          <w:color w:val="000000" w:themeColor="text1"/>
          <w:sz w:val="30"/>
          <w:szCs w:val="30"/>
        </w:rPr>
      </w:pPr>
      <w:hyperlink r:id="rId7" w:tgtFrame="_blank" w:history="1">
        <w:r w:rsidR="00E02642" w:rsidRPr="00B46E0F">
          <w:rPr>
            <w:rFonts w:eastAsia="Times New Roman"/>
            <w:b/>
            <w:color w:val="000000" w:themeColor="text1"/>
            <w:sz w:val="30"/>
            <w:u w:val="single"/>
          </w:rPr>
          <w:t>The three levels of management</w:t>
        </w:r>
      </w:hyperlink>
      <w:r w:rsidR="00E02642" w:rsidRPr="00B46E0F">
        <w:rPr>
          <w:rFonts w:eastAsia="Times New Roman"/>
          <w:b/>
          <w:color w:val="000000" w:themeColor="text1"/>
          <w:sz w:val="30"/>
          <w:szCs w:val="30"/>
        </w:rPr>
        <w:t> provide a separation between the managerial positions of the organization. The administrative rank of an organization worker determines the extent of authority, the status enjoyed, and the chain of command that can be controlled by the worker. There are three levels of management found within an organization, where managers at these levels have different roles to perform for the organization to have a smooth performance, and the levels are:</w:t>
      </w: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rPr>
        <w:t>1. Top-Level Management/ Administrative level</w:t>
      </w: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rPr>
        <w:t>2. Middle-Level Management/ </w:t>
      </w:r>
      <w:proofErr w:type="spellStart"/>
      <w:r w:rsidRPr="00B46E0F">
        <w:rPr>
          <w:rFonts w:eastAsia="Times New Roman"/>
          <w:b/>
          <w:color w:val="000000" w:themeColor="text1"/>
          <w:sz w:val="30"/>
        </w:rPr>
        <w:t>Executory</w:t>
      </w:r>
      <w:proofErr w:type="spellEnd"/>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rPr>
        <w:t>3. Low-level Management/</w:t>
      </w:r>
      <w:proofErr w:type="gramStart"/>
      <w:r w:rsidRPr="00B46E0F">
        <w:rPr>
          <w:rFonts w:eastAsia="Times New Roman"/>
          <w:b/>
          <w:color w:val="000000" w:themeColor="text1"/>
          <w:sz w:val="30"/>
          <w:szCs w:val="30"/>
        </w:rPr>
        <w:t> </w:t>
      </w:r>
      <w:r w:rsidRPr="00B46E0F">
        <w:rPr>
          <w:rFonts w:eastAsia="Times New Roman"/>
          <w:b/>
          <w:color w:val="000000" w:themeColor="text1"/>
          <w:sz w:val="30"/>
          <w:szCs w:val="30"/>
          <w:bdr w:val="single" w:sz="2" w:space="0" w:color="auto" w:frame="1"/>
        </w:rPr>
        <w:t> Supervisory</w:t>
      </w:r>
      <w:proofErr w:type="gramEnd"/>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rPr>
        <w:t>The levels of </w:t>
      </w:r>
      <w:r w:rsidRPr="00B46E0F">
        <w:rPr>
          <w:rFonts w:eastAsia="Times New Roman"/>
          <w:b/>
          <w:color w:val="000000" w:themeColor="text1"/>
          <w:sz w:val="30"/>
          <w:u w:val="single"/>
        </w:rPr>
        <w:t>Management and Their Functions</w:t>
      </w:r>
      <w:r w:rsidRPr="00B46E0F">
        <w:rPr>
          <w:rFonts w:eastAsia="Times New Roman"/>
          <w:b/>
          <w:color w:val="000000" w:themeColor="text1"/>
          <w:sz w:val="30"/>
        </w:rPr>
        <w:t xml:space="preserve"> are </w:t>
      </w:r>
      <w:proofErr w:type="gramStart"/>
      <w:r w:rsidRPr="00B46E0F">
        <w:rPr>
          <w:rFonts w:eastAsia="Times New Roman"/>
          <w:b/>
          <w:color w:val="000000" w:themeColor="text1"/>
          <w:sz w:val="30"/>
        </w:rPr>
        <w:t>Discussed</w:t>
      </w:r>
      <w:proofErr w:type="gramEnd"/>
      <w:r w:rsidRPr="00B46E0F">
        <w:rPr>
          <w:rFonts w:eastAsia="Times New Roman"/>
          <w:b/>
          <w:color w:val="000000" w:themeColor="text1"/>
          <w:sz w:val="30"/>
        </w:rPr>
        <w:t xml:space="preserve"> Below:</w:t>
      </w:r>
    </w:p>
    <w:p w:rsidR="00E02642" w:rsidRPr="00B46E0F" w:rsidRDefault="00E02642" w:rsidP="00B46E0F">
      <w:pPr>
        <w:pStyle w:val="Title"/>
        <w:pBdr>
          <w:bottom w:val="single" w:sz="8" w:space="31" w:color="4F81BD" w:themeColor="accent1"/>
        </w:pBdr>
        <w:jc w:val="both"/>
        <w:rPr>
          <w:rFonts w:eastAsia="Times New Roman"/>
          <w:b/>
          <w:color w:val="000000" w:themeColor="text1"/>
          <w:sz w:val="47"/>
          <w:szCs w:val="47"/>
        </w:rPr>
      </w:pPr>
      <w:r w:rsidRPr="00B46E0F">
        <w:rPr>
          <w:rFonts w:eastAsia="Times New Roman"/>
          <w:b/>
          <w:color w:val="000000" w:themeColor="text1"/>
          <w:sz w:val="47"/>
          <w:szCs w:val="47"/>
          <w:bdr w:val="single" w:sz="2" w:space="0" w:color="auto" w:frame="1"/>
        </w:rPr>
        <w:t>1. Top Level Management</w:t>
      </w:r>
    </w:p>
    <w:p w:rsidR="00E02642" w:rsidRPr="00B46E0F" w:rsidRDefault="00F70F52" w:rsidP="00B46E0F">
      <w:pPr>
        <w:pStyle w:val="Title"/>
        <w:pBdr>
          <w:bottom w:val="single" w:sz="8" w:space="31" w:color="4F81BD" w:themeColor="accent1"/>
        </w:pBdr>
        <w:jc w:val="both"/>
        <w:rPr>
          <w:rFonts w:eastAsia="Times New Roman"/>
          <w:b/>
          <w:color w:val="000000" w:themeColor="text1"/>
          <w:sz w:val="30"/>
          <w:szCs w:val="30"/>
        </w:rPr>
      </w:pPr>
      <w:hyperlink r:id="rId8" w:tgtFrame="_blank" w:history="1">
        <w:r w:rsidR="00E02642" w:rsidRPr="00B46E0F">
          <w:rPr>
            <w:rFonts w:eastAsia="Times New Roman"/>
            <w:b/>
            <w:color w:val="000000" w:themeColor="text1"/>
            <w:sz w:val="30"/>
            <w:u w:val="single"/>
          </w:rPr>
          <w:t>Top-Level Management</w:t>
        </w:r>
      </w:hyperlink>
      <w:r w:rsidR="00E02642" w:rsidRPr="00B46E0F">
        <w:rPr>
          <w:rFonts w:eastAsia="Times New Roman"/>
          <w:b/>
          <w:color w:val="000000" w:themeColor="text1"/>
          <w:sz w:val="30"/>
          <w:szCs w:val="30"/>
        </w:rPr>
        <w:t xml:space="preserve"> is also referred to as the administrative level. They coordinate services and are keen on planning. The top-level management is made up of the Board of Directors, the Chief Executive Officer (CEO), the Chief Financial Officer (CFO) </w:t>
      </w:r>
      <w:r w:rsidR="00E02642" w:rsidRPr="00B46E0F">
        <w:rPr>
          <w:rFonts w:eastAsia="Times New Roman"/>
          <w:b/>
          <w:color w:val="000000" w:themeColor="text1"/>
          <w:sz w:val="30"/>
          <w:szCs w:val="30"/>
        </w:rPr>
        <w:lastRenderedPageBreak/>
        <w:t>and the Chief Operating Officer (COO) or the President and the Vice President.</w:t>
      </w: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szCs w:val="30"/>
        </w:rPr>
        <w:t>The Top-level management controls the management of goals and policies and the ultimate source of authority of the organization. They apply control and coordination of all the activities of the firm as they organize the several departments of the enterprise which would include their budget, techniques, and agendas.</w:t>
      </w:r>
    </w:p>
    <w:p w:rsidR="00E02642" w:rsidRPr="00B46E0F" w:rsidRDefault="00F70F52" w:rsidP="00B46E0F">
      <w:pPr>
        <w:pStyle w:val="Title"/>
        <w:pBdr>
          <w:bottom w:val="single" w:sz="8" w:space="31" w:color="4F81BD" w:themeColor="accent1"/>
        </w:pBdr>
        <w:jc w:val="both"/>
        <w:rPr>
          <w:rFonts w:eastAsia="Times New Roman"/>
          <w:b/>
          <w:color w:val="000000" w:themeColor="text1"/>
          <w:sz w:val="30"/>
          <w:szCs w:val="30"/>
        </w:rPr>
      </w:pPr>
      <w:hyperlink r:id="rId9" w:tgtFrame="_blank" w:history="1">
        <w:r w:rsidR="00E02642" w:rsidRPr="00B46E0F">
          <w:rPr>
            <w:rFonts w:eastAsia="Times New Roman"/>
            <w:b/>
            <w:color w:val="000000" w:themeColor="text1"/>
            <w:sz w:val="30"/>
            <w:u w:val="single"/>
          </w:rPr>
          <w:t>Top-level management</w:t>
        </w:r>
      </w:hyperlink>
      <w:r w:rsidR="00E02642" w:rsidRPr="00B46E0F">
        <w:rPr>
          <w:rFonts w:eastAsia="Times New Roman"/>
          <w:b/>
          <w:color w:val="000000" w:themeColor="text1"/>
          <w:sz w:val="30"/>
          <w:szCs w:val="30"/>
        </w:rPr>
        <w:t> is accountable to the shareholders for the performance of the organization. There are several functions performed by the top-level management, but three of them are the most important, and they are:</w:t>
      </w: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szCs w:val="30"/>
        </w:rPr>
        <w:t>To lay down the policies and objective of the organization</w:t>
      </w: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r w:rsidRPr="00B46E0F">
        <w:rPr>
          <w:rFonts w:eastAsia="Times New Roman"/>
          <w:b/>
          <w:color w:val="000000" w:themeColor="text1"/>
          <w:sz w:val="30"/>
          <w:szCs w:val="30"/>
        </w:rPr>
        <w:t>Strategizing the plans of the enterprise and aligning competent managers to the departments or middle level to carry them out.</w:t>
      </w:r>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proofErr w:type="gramStart"/>
      <w:r w:rsidRPr="00B46E0F">
        <w:rPr>
          <w:rFonts w:eastAsia="Times New Roman"/>
          <w:b/>
          <w:color w:val="000000" w:themeColor="text1"/>
          <w:sz w:val="30"/>
          <w:szCs w:val="30"/>
        </w:rPr>
        <w:t>Keeping the communication between the enterprise and the outside world.</w:t>
      </w:r>
      <w:proofErr w:type="gramEnd"/>
    </w:p>
    <w:p w:rsidR="00E02642" w:rsidRPr="00B46E0F" w:rsidRDefault="00E02642" w:rsidP="00B46E0F">
      <w:pPr>
        <w:pStyle w:val="Title"/>
        <w:pBdr>
          <w:bottom w:val="single" w:sz="8" w:space="31" w:color="4F81BD" w:themeColor="accent1"/>
        </w:pBdr>
        <w:jc w:val="both"/>
        <w:rPr>
          <w:rFonts w:eastAsia="Times New Roman"/>
          <w:b/>
          <w:color w:val="000000" w:themeColor="text1"/>
          <w:sz w:val="30"/>
          <w:szCs w:val="30"/>
        </w:rPr>
      </w:pPr>
    </w:p>
    <w:p w:rsidR="00E02642" w:rsidRPr="00B46E0F" w:rsidRDefault="00E02642" w:rsidP="00B46E0F">
      <w:pPr>
        <w:pStyle w:val="Title"/>
        <w:pBdr>
          <w:bottom w:val="single" w:sz="8" w:space="31" w:color="4F81BD" w:themeColor="accent1"/>
        </w:pBdr>
        <w:jc w:val="both"/>
        <w:rPr>
          <w:rFonts w:eastAsia="Times New Roman"/>
          <w:b/>
          <w:color w:val="000000" w:themeColor="text1"/>
          <w:sz w:val="47"/>
          <w:szCs w:val="47"/>
        </w:rPr>
      </w:pPr>
      <w:r w:rsidRPr="00B46E0F">
        <w:rPr>
          <w:rFonts w:eastAsia="Times New Roman"/>
          <w:b/>
          <w:color w:val="000000" w:themeColor="text1"/>
          <w:sz w:val="47"/>
          <w:szCs w:val="47"/>
          <w:bdr w:val="single" w:sz="2" w:space="0" w:color="auto" w:frame="1"/>
        </w:rPr>
        <w:t>2. Middle Level of Management</w:t>
      </w:r>
    </w:p>
    <w:p w:rsidR="00E02642" w:rsidRPr="00B46E0F" w:rsidRDefault="00F70F52" w:rsidP="00B46E0F">
      <w:pPr>
        <w:pStyle w:val="Title"/>
        <w:pBdr>
          <w:bottom w:val="single" w:sz="8" w:space="31" w:color="4F81BD" w:themeColor="accent1"/>
        </w:pBdr>
        <w:jc w:val="both"/>
        <w:rPr>
          <w:rFonts w:eastAsia="Times New Roman"/>
          <w:b/>
          <w:color w:val="000000" w:themeColor="text1"/>
          <w:sz w:val="30"/>
          <w:szCs w:val="30"/>
        </w:rPr>
      </w:pPr>
      <w:hyperlink r:id="rId10" w:tgtFrame="_blank" w:history="1">
        <w:r w:rsidR="00E02642" w:rsidRPr="00B46E0F">
          <w:rPr>
            <w:rFonts w:eastAsia="Times New Roman"/>
            <w:b/>
            <w:color w:val="000000" w:themeColor="text1"/>
            <w:sz w:val="30"/>
            <w:u w:val="single"/>
          </w:rPr>
          <w:t>Middle-level Management</w:t>
        </w:r>
      </w:hyperlink>
      <w:r w:rsidR="00E02642" w:rsidRPr="00B46E0F">
        <w:rPr>
          <w:rFonts w:eastAsia="Times New Roman"/>
          <w:b/>
          <w:color w:val="000000" w:themeColor="text1"/>
          <w:sz w:val="30"/>
          <w:szCs w:val="30"/>
        </w:rPr>
        <w:t xml:space="preserve"> is also referred to as the </w:t>
      </w:r>
      <w:proofErr w:type="spellStart"/>
      <w:r w:rsidR="00E02642" w:rsidRPr="00B46E0F">
        <w:rPr>
          <w:rFonts w:eastAsia="Times New Roman"/>
          <w:b/>
          <w:color w:val="000000" w:themeColor="text1"/>
          <w:sz w:val="30"/>
          <w:szCs w:val="30"/>
        </w:rPr>
        <w:t>executory</w:t>
      </w:r>
      <w:proofErr w:type="spellEnd"/>
      <w:r w:rsidR="00E02642" w:rsidRPr="00B46E0F">
        <w:rPr>
          <w:rFonts w:eastAsia="Times New Roman"/>
          <w:b/>
          <w:color w:val="000000" w:themeColor="text1"/>
          <w:sz w:val="30"/>
          <w:szCs w:val="30"/>
        </w:rPr>
        <w:t xml:space="preserve"> </w:t>
      </w:r>
      <w:proofErr w:type="gramStart"/>
      <w:r w:rsidR="00E02642" w:rsidRPr="00B46E0F">
        <w:rPr>
          <w:rFonts w:eastAsia="Times New Roman"/>
          <w:b/>
          <w:color w:val="000000" w:themeColor="text1"/>
          <w:sz w:val="30"/>
          <w:szCs w:val="30"/>
        </w:rPr>
        <w:t>level,</w:t>
      </w:r>
      <w:proofErr w:type="gramEnd"/>
      <w:r w:rsidR="00E02642" w:rsidRPr="00B46E0F">
        <w:rPr>
          <w:rFonts w:eastAsia="Times New Roman"/>
          <w:b/>
          <w:color w:val="000000" w:themeColor="text1"/>
          <w:sz w:val="30"/>
          <w:szCs w:val="30"/>
        </w:rPr>
        <w:t xml:space="preserve"> they are subordinates of the top-level management and are responsible for the organization and direction of the low-level management. They account for the top-level </w:t>
      </w:r>
      <w:hyperlink r:id="rId11" w:tgtFrame="_blank" w:history="1">
        <w:r w:rsidR="00E02642" w:rsidRPr="00B46E0F">
          <w:rPr>
            <w:rFonts w:eastAsia="Times New Roman"/>
            <w:b/>
            <w:color w:val="000000" w:themeColor="text1"/>
            <w:sz w:val="30"/>
            <w:u w:val="single"/>
          </w:rPr>
          <w:t>management for the activities</w:t>
        </w:r>
      </w:hyperlink>
      <w:r w:rsidR="00E02642" w:rsidRPr="00B46E0F">
        <w:rPr>
          <w:rFonts w:eastAsia="Times New Roman"/>
          <w:b/>
          <w:color w:val="000000" w:themeColor="text1"/>
          <w:sz w:val="30"/>
          <w:szCs w:val="30"/>
        </w:rPr>
        <w:t> of their departments.</w:t>
      </w:r>
    </w:p>
    <w:p w:rsidR="00E02642" w:rsidRPr="00B46E0F" w:rsidRDefault="00E02642" w:rsidP="00B46E0F">
      <w:pPr>
        <w:pStyle w:val="Title"/>
        <w:pBdr>
          <w:bottom w:val="single" w:sz="8" w:space="31" w:color="4F81BD" w:themeColor="accent1"/>
        </w:pBdr>
        <w:jc w:val="both"/>
        <w:rPr>
          <w:ins w:id="0" w:author="Unknown"/>
          <w:rFonts w:eastAsia="Times New Roman"/>
          <w:b/>
          <w:color w:val="000000" w:themeColor="text1"/>
          <w:sz w:val="30"/>
          <w:szCs w:val="30"/>
          <w:u w:val="single"/>
        </w:rPr>
      </w:pPr>
      <w:ins w:id="1" w:author="Unknown">
        <w:r w:rsidRPr="00B46E0F">
          <w:rPr>
            <w:rFonts w:eastAsia="Times New Roman"/>
            <w:b/>
            <w:color w:val="000000" w:themeColor="text1"/>
            <w:sz w:val="30"/>
            <w:szCs w:val="30"/>
            <w:u w:val="single"/>
          </w:rPr>
          <w:t>The middle-level managers are semi- executives and are made up of the departmental managers and branch managers. They could be divided into senior and junior middle-level </w:t>
        </w:r>
        <w:r w:rsidR="00F70F52" w:rsidRPr="00B46E0F">
          <w:rPr>
            <w:rFonts w:eastAsia="Times New Roman"/>
            <w:b/>
            <w:color w:val="000000" w:themeColor="text1"/>
            <w:sz w:val="30"/>
            <w:szCs w:val="30"/>
            <w:u w:val="single"/>
          </w:rPr>
          <w:fldChar w:fldCharType="begin"/>
        </w:r>
        <w:r w:rsidRPr="00B46E0F">
          <w:rPr>
            <w:rFonts w:eastAsia="Times New Roman"/>
            <w:b/>
            <w:color w:val="000000" w:themeColor="text1"/>
            <w:sz w:val="30"/>
            <w:szCs w:val="30"/>
            <w:u w:val="single"/>
          </w:rPr>
          <w:instrText xml:space="preserve"> HYPERLINK "https://www.managementstudyhq.com/organization-management-meaning-need-and-its-features.html" \t "_blank" </w:instrText>
        </w:r>
        <w:r w:rsidR="00F70F52" w:rsidRPr="00B46E0F">
          <w:rPr>
            <w:rFonts w:eastAsia="Times New Roman"/>
            <w:b/>
            <w:color w:val="000000" w:themeColor="text1"/>
            <w:sz w:val="30"/>
            <w:szCs w:val="30"/>
            <w:u w:val="single"/>
          </w:rPr>
          <w:fldChar w:fldCharType="separate"/>
        </w:r>
        <w:r w:rsidRPr="00B46E0F">
          <w:rPr>
            <w:rFonts w:eastAsia="Times New Roman"/>
            <w:b/>
            <w:color w:val="000000" w:themeColor="text1"/>
            <w:sz w:val="30"/>
            <w:u w:val="single"/>
          </w:rPr>
          <w:t>management if the organization</w:t>
        </w:r>
        <w:r w:rsidR="00F70F52" w:rsidRPr="00B46E0F">
          <w:rPr>
            <w:rFonts w:eastAsia="Times New Roman"/>
            <w:b/>
            <w:color w:val="000000" w:themeColor="text1"/>
            <w:sz w:val="30"/>
            <w:szCs w:val="30"/>
            <w:u w:val="single"/>
          </w:rPr>
          <w:fldChar w:fldCharType="end"/>
        </w:r>
        <w:r w:rsidRPr="00B46E0F">
          <w:rPr>
            <w:rFonts w:eastAsia="Times New Roman"/>
            <w:b/>
            <w:color w:val="000000" w:themeColor="text1"/>
            <w:sz w:val="30"/>
            <w:szCs w:val="30"/>
            <w:u w:val="single"/>
          </w:rPr>
          <w:t> is big. They coordinate the responsibilities of the sub-unit of the firm and access the efficiency of lower-level managers.</w:t>
        </w:r>
      </w:ins>
    </w:p>
    <w:p w:rsidR="00E02642" w:rsidRPr="00B46E0F" w:rsidRDefault="00F70F52" w:rsidP="00B46E0F">
      <w:pPr>
        <w:pStyle w:val="Title"/>
        <w:pBdr>
          <w:bottom w:val="single" w:sz="8" w:space="31" w:color="4F81BD" w:themeColor="accent1"/>
        </w:pBdr>
        <w:jc w:val="both"/>
        <w:rPr>
          <w:ins w:id="2" w:author="Unknown"/>
          <w:rFonts w:ascii="Times New Roman" w:eastAsia="Times New Roman" w:hAnsi="Times New Roman" w:cs="Times New Roman"/>
          <w:b/>
          <w:color w:val="000000" w:themeColor="text1"/>
          <w:sz w:val="24"/>
          <w:szCs w:val="24"/>
          <w:u w:val="single"/>
          <w:shd w:val="clear" w:color="auto" w:fill="3498DB"/>
        </w:rPr>
      </w:pPr>
      <w:ins w:id="3" w:author="Unknown">
        <w:r w:rsidRPr="00B46E0F">
          <w:rPr>
            <w:rFonts w:eastAsia="Times New Roman"/>
            <w:b/>
            <w:color w:val="000000" w:themeColor="text1"/>
            <w:sz w:val="30"/>
            <w:szCs w:val="30"/>
            <w:u w:val="single"/>
          </w:rPr>
          <w:fldChar w:fldCharType="begin"/>
        </w:r>
        <w:r w:rsidR="00E02642" w:rsidRPr="00B46E0F">
          <w:rPr>
            <w:rFonts w:eastAsia="Times New Roman"/>
            <w:b/>
            <w:color w:val="000000" w:themeColor="text1"/>
            <w:sz w:val="30"/>
            <w:szCs w:val="30"/>
            <w:u w:val="single"/>
          </w:rPr>
          <w:instrText xml:space="preserve"> HYPERLINK "https://www.managementstudyhq.com/what-importance-of-planning-function-management.html" \t "_blank" </w:instrText>
        </w:r>
        <w:r w:rsidRPr="00B46E0F">
          <w:rPr>
            <w:rFonts w:eastAsia="Times New Roman"/>
            <w:b/>
            <w:color w:val="000000" w:themeColor="text1"/>
            <w:sz w:val="30"/>
            <w:szCs w:val="30"/>
            <w:u w:val="single"/>
          </w:rPr>
          <w:fldChar w:fldCharType="separate"/>
        </w:r>
      </w:ins>
    </w:p>
    <w:p w:rsidR="00E02642" w:rsidRPr="00B46E0F" w:rsidRDefault="00F70F52" w:rsidP="00B46E0F">
      <w:pPr>
        <w:pStyle w:val="Title"/>
        <w:pBdr>
          <w:bottom w:val="single" w:sz="8" w:space="31" w:color="4F81BD" w:themeColor="accent1"/>
        </w:pBdr>
        <w:jc w:val="both"/>
        <w:rPr>
          <w:ins w:id="4" w:author="Unknown"/>
          <w:rFonts w:eastAsia="Times New Roman"/>
          <w:b/>
          <w:color w:val="000000" w:themeColor="text1"/>
          <w:sz w:val="30"/>
          <w:szCs w:val="30"/>
          <w:u w:val="single"/>
        </w:rPr>
      </w:pPr>
      <w:ins w:id="5" w:author="Unknown">
        <w:r w:rsidRPr="00B46E0F">
          <w:rPr>
            <w:rFonts w:eastAsia="Times New Roman"/>
            <w:b/>
            <w:color w:val="000000" w:themeColor="text1"/>
            <w:sz w:val="30"/>
            <w:szCs w:val="30"/>
            <w:u w:val="single"/>
          </w:rPr>
          <w:fldChar w:fldCharType="end"/>
        </w:r>
      </w:ins>
    </w:p>
    <w:p w:rsidR="00E02642" w:rsidRPr="00B46E0F" w:rsidRDefault="00E02642" w:rsidP="00B46E0F">
      <w:pPr>
        <w:pStyle w:val="Title"/>
        <w:pBdr>
          <w:bottom w:val="single" w:sz="8" w:space="31" w:color="4F81BD" w:themeColor="accent1"/>
        </w:pBdr>
        <w:jc w:val="both"/>
        <w:rPr>
          <w:ins w:id="6" w:author="Unknown"/>
          <w:rFonts w:eastAsia="Times New Roman"/>
          <w:b/>
          <w:color w:val="000000" w:themeColor="text1"/>
          <w:sz w:val="30"/>
          <w:szCs w:val="30"/>
          <w:u w:val="single"/>
        </w:rPr>
      </w:pPr>
      <w:ins w:id="7" w:author="Unknown">
        <w:r w:rsidRPr="00B46E0F">
          <w:rPr>
            <w:rFonts w:eastAsia="Times New Roman"/>
            <w:b/>
            <w:color w:val="000000" w:themeColor="text1"/>
            <w:sz w:val="30"/>
            <w:szCs w:val="30"/>
            <w:u w:val="single"/>
          </w:rPr>
          <w:t>The </w:t>
        </w:r>
        <w:r w:rsidR="00F70F52" w:rsidRPr="00B46E0F">
          <w:rPr>
            <w:rFonts w:eastAsia="Times New Roman"/>
            <w:b/>
            <w:color w:val="000000" w:themeColor="text1"/>
            <w:sz w:val="30"/>
            <w:szCs w:val="30"/>
            <w:u w:val="single"/>
          </w:rPr>
          <w:fldChar w:fldCharType="begin"/>
        </w:r>
        <w:r w:rsidRPr="00B46E0F">
          <w:rPr>
            <w:rFonts w:eastAsia="Times New Roman"/>
            <w:b/>
            <w:color w:val="000000" w:themeColor="text1"/>
            <w:sz w:val="30"/>
            <w:szCs w:val="30"/>
            <w:u w:val="single"/>
          </w:rPr>
          <w:instrText xml:space="preserve"> HYPERLINK "https://www.managementstudyhq.com/sources-of-recruitment.html" \t "_blank" </w:instrText>
        </w:r>
        <w:r w:rsidR="00F70F52" w:rsidRPr="00B46E0F">
          <w:rPr>
            <w:rFonts w:eastAsia="Times New Roman"/>
            <w:b/>
            <w:color w:val="000000" w:themeColor="text1"/>
            <w:sz w:val="30"/>
            <w:szCs w:val="30"/>
            <w:u w:val="single"/>
          </w:rPr>
          <w:fldChar w:fldCharType="separate"/>
        </w:r>
        <w:r w:rsidRPr="00B46E0F">
          <w:rPr>
            <w:rFonts w:eastAsia="Times New Roman"/>
            <w:b/>
            <w:color w:val="000000" w:themeColor="text1"/>
            <w:sz w:val="30"/>
            <w:u w:val="single"/>
          </w:rPr>
          <w:t>middle-level managers</w:t>
        </w:r>
        <w:r w:rsidR="00F70F52" w:rsidRPr="00B46E0F">
          <w:rPr>
            <w:rFonts w:eastAsia="Times New Roman"/>
            <w:b/>
            <w:color w:val="000000" w:themeColor="text1"/>
            <w:sz w:val="30"/>
            <w:szCs w:val="30"/>
            <w:u w:val="single"/>
          </w:rPr>
          <w:fldChar w:fldCharType="end"/>
        </w:r>
        <w:r w:rsidRPr="00B46E0F">
          <w:rPr>
            <w:rFonts w:eastAsia="Times New Roman"/>
            <w:b/>
            <w:color w:val="000000" w:themeColor="text1"/>
            <w:sz w:val="30"/>
            <w:szCs w:val="30"/>
            <w:u w:val="single"/>
          </w:rPr>
          <w:t> are in charge of the employment and training of the lower levels. They are also the communicators between the top level and the lower level as they transfer information, reports, and other data of the enterprise to the top-</w:t>
        </w:r>
        <w:r w:rsidRPr="00B46E0F">
          <w:rPr>
            <w:rFonts w:eastAsia="Times New Roman"/>
            <w:b/>
            <w:color w:val="000000" w:themeColor="text1"/>
            <w:sz w:val="30"/>
            <w:szCs w:val="30"/>
            <w:u w:val="single"/>
          </w:rPr>
          <w:lastRenderedPageBreak/>
          <w:t>level. Apart from these, there are three primary functions of the middle-level management in the organization briefed below:</w:t>
        </w:r>
      </w:ins>
    </w:p>
    <w:p w:rsidR="00E02642" w:rsidRPr="00B46E0F" w:rsidRDefault="00E02642" w:rsidP="00B46E0F">
      <w:pPr>
        <w:pStyle w:val="Title"/>
        <w:pBdr>
          <w:bottom w:val="single" w:sz="8" w:space="31" w:color="4F81BD" w:themeColor="accent1"/>
        </w:pBdr>
        <w:jc w:val="both"/>
        <w:rPr>
          <w:ins w:id="8" w:author="Unknown"/>
          <w:rFonts w:eastAsia="Times New Roman"/>
          <w:b/>
          <w:color w:val="000000" w:themeColor="text1"/>
          <w:sz w:val="30"/>
          <w:szCs w:val="30"/>
          <w:u w:val="single"/>
        </w:rPr>
      </w:pPr>
      <w:ins w:id="9" w:author="Unknown">
        <w:r w:rsidRPr="00B46E0F">
          <w:rPr>
            <w:rFonts w:eastAsia="Times New Roman"/>
            <w:b/>
            <w:color w:val="000000" w:themeColor="text1"/>
            <w:sz w:val="30"/>
            <w:szCs w:val="30"/>
            <w:u w:val="single"/>
          </w:rPr>
          <w:t>To carry out the plans of the organization according to policies and directives laid down by the top-level management.</w:t>
        </w:r>
      </w:ins>
    </w:p>
    <w:p w:rsidR="00E02642" w:rsidRPr="00B46E0F" w:rsidRDefault="00E02642" w:rsidP="00B46E0F">
      <w:pPr>
        <w:pStyle w:val="Title"/>
        <w:pBdr>
          <w:bottom w:val="single" w:sz="8" w:space="31" w:color="4F81BD" w:themeColor="accent1"/>
        </w:pBdr>
        <w:jc w:val="both"/>
        <w:rPr>
          <w:ins w:id="10" w:author="Unknown"/>
          <w:rFonts w:eastAsia="Times New Roman"/>
          <w:b/>
          <w:color w:val="000000" w:themeColor="text1"/>
          <w:sz w:val="30"/>
          <w:szCs w:val="30"/>
          <w:u w:val="single"/>
        </w:rPr>
      </w:pPr>
      <w:proofErr w:type="gramStart"/>
      <w:ins w:id="11" w:author="Unknown">
        <w:r w:rsidRPr="00B46E0F">
          <w:rPr>
            <w:rFonts w:eastAsia="Times New Roman"/>
            <w:b/>
            <w:color w:val="000000" w:themeColor="text1"/>
            <w:sz w:val="30"/>
            <w:szCs w:val="30"/>
            <w:u w:val="single"/>
          </w:rPr>
          <w:t>To organize the division or departmental activities.</w:t>
        </w:r>
        <w:proofErr w:type="gramEnd"/>
      </w:ins>
    </w:p>
    <w:p w:rsidR="00E02642" w:rsidRPr="00B46E0F" w:rsidRDefault="00E02642" w:rsidP="00B46E0F">
      <w:pPr>
        <w:pStyle w:val="Title"/>
        <w:pBdr>
          <w:bottom w:val="single" w:sz="8" w:space="31" w:color="4F81BD" w:themeColor="accent1"/>
        </w:pBdr>
        <w:jc w:val="both"/>
        <w:rPr>
          <w:ins w:id="12" w:author="Unknown"/>
          <w:rFonts w:eastAsia="Times New Roman"/>
          <w:b/>
          <w:color w:val="000000" w:themeColor="text1"/>
          <w:sz w:val="30"/>
          <w:szCs w:val="30"/>
          <w:u w:val="single"/>
        </w:rPr>
      </w:pPr>
      <w:proofErr w:type="gramStart"/>
      <w:ins w:id="13" w:author="Unknown">
        <w:r w:rsidRPr="00B46E0F">
          <w:rPr>
            <w:rFonts w:eastAsia="Times New Roman"/>
            <w:b/>
            <w:color w:val="000000" w:themeColor="text1"/>
            <w:sz w:val="30"/>
            <w:szCs w:val="30"/>
            <w:u w:val="single"/>
          </w:rPr>
          <w:t>To be an inspiration or create motivation for junior managers to improve their efficiency.</w:t>
        </w:r>
        <w:proofErr w:type="gramEnd"/>
      </w:ins>
    </w:p>
    <w:p w:rsidR="00E02642" w:rsidRPr="00B46E0F" w:rsidRDefault="00E02642" w:rsidP="00B46E0F">
      <w:pPr>
        <w:pStyle w:val="Title"/>
        <w:jc w:val="both"/>
        <w:rPr>
          <w:ins w:id="14" w:author="Unknown"/>
          <w:rFonts w:eastAsia="Times New Roman"/>
          <w:b/>
          <w:color w:val="000000" w:themeColor="text1"/>
          <w:sz w:val="47"/>
          <w:szCs w:val="47"/>
        </w:rPr>
      </w:pPr>
      <w:ins w:id="15" w:author="Unknown">
        <w:r w:rsidRPr="00B46E0F">
          <w:rPr>
            <w:rFonts w:eastAsia="Times New Roman"/>
            <w:b/>
            <w:color w:val="000000" w:themeColor="text1"/>
            <w:sz w:val="47"/>
            <w:szCs w:val="47"/>
            <w:bdr w:val="single" w:sz="2" w:space="0" w:color="auto" w:frame="1"/>
          </w:rPr>
          <w:t>3. Lower Level of Management</w:t>
        </w:r>
      </w:ins>
    </w:p>
    <w:p w:rsidR="00E02642" w:rsidRPr="00B46E0F" w:rsidRDefault="00F70F52" w:rsidP="00B46E0F">
      <w:pPr>
        <w:pStyle w:val="Title"/>
        <w:jc w:val="both"/>
        <w:rPr>
          <w:ins w:id="16" w:author="Unknown"/>
          <w:rFonts w:eastAsia="Times New Roman"/>
          <w:b/>
          <w:color w:val="000000" w:themeColor="text1"/>
          <w:sz w:val="30"/>
          <w:szCs w:val="30"/>
        </w:rPr>
      </w:pPr>
      <w:ins w:id="17" w:author="Unknown">
        <w:r w:rsidRPr="00B46E0F">
          <w:rPr>
            <w:rFonts w:eastAsia="Times New Roman"/>
            <w:b/>
            <w:color w:val="000000" w:themeColor="text1"/>
            <w:sz w:val="30"/>
            <w:szCs w:val="30"/>
          </w:rPr>
          <w:fldChar w:fldCharType="begin"/>
        </w:r>
        <w:r w:rsidR="00E02642" w:rsidRPr="00B46E0F">
          <w:rPr>
            <w:rFonts w:eastAsia="Times New Roman"/>
            <w:b/>
            <w:color w:val="000000" w:themeColor="text1"/>
            <w:sz w:val="30"/>
            <w:szCs w:val="30"/>
          </w:rPr>
          <w:instrText xml:space="preserve"> HYPERLINK "https://www.managementstudyhq.com/change-management-levels-barriers-importance.html" </w:instrText>
        </w:r>
        <w:r w:rsidRPr="00B46E0F">
          <w:rPr>
            <w:rFonts w:eastAsia="Times New Roman"/>
            <w:b/>
            <w:color w:val="000000" w:themeColor="text1"/>
            <w:sz w:val="30"/>
            <w:szCs w:val="30"/>
          </w:rPr>
          <w:fldChar w:fldCharType="separate"/>
        </w:r>
        <w:r w:rsidR="00E02642" w:rsidRPr="00B46E0F">
          <w:rPr>
            <w:rFonts w:eastAsia="Times New Roman"/>
            <w:b/>
            <w:color w:val="000000" w:themeColor="text1"/>
            <w:sz w:val="30"/>
            <w:u w:val="single"/>
          </w:rPr>
          <w:t>The lower level of Management</w:t>
        </w:r>
        <w:r w:rsidRPr="00B46E0F">
          <w:rPr>
            <w:rFonts w:eastAsia="Times New Roman"/>
            <w:b/>
            <w:color w:val="000000" w:themeColor="text1"/>
            <w:sz w:val="30"/>
            <w:szCs w:val="30"/>
          </w:rPr>
          <w:fldChar w:fldCharType="end"/>
        </w:r>
        <w:r w:rsidR="00E02642" w:rsidRPr="00B46E0F">
          <w:rPr>
            <w:rFonts w:eastAsia="Times New Roman"/>
            <w:b/>
            <w:color w:val="000000" w:themeColor="text1"/>
            <w:sz w:val="30"/>
            <w:szCs w:val="30"/>
          </w:rPr>
          <w:t> is also referred to as the supervisory or the operative level of managers. They oversee and direct the operative employees. They spend most of their time addressing the functions of the firm, as instructed by the managers above them.</w:t>
        </w:r>
      </w:ins>
    </w:p>
    <w:p w:rsidR="00E02642" w:rsidRPr="00B46E0F" w:rsidRDefault="00E02642" w:rsidP="00B46E0F">
      <w:pPr>
        <w:pStyle w:val="Title"/>
        <w:jc w:val="both"/>
        <w:rPr>
          <w:ins w:id="18" w:author="Unknown"/>
          <w:rFonts w:eastAsia="Times New Roman"/>
          <w:b/>
          <w:color w:val="000000" w:themeColor="text1"/>
          <w:sz w:val="30"/>
          <w:szCs w:val="30"/>
        </w:rPr>
      </w:pPr>
      <w:ins w:id="19" w:author="Unknown">
        <w:r w:rsidRPr="00B46E0F">
          <w:rPr>
            <w:rFonts w:eastAsia="Times New Roman"/>
            <w:b/>
            <w:color w:val="000000" w:themeColor="text1"/>
            <w:sz w:val="30"/>
            <w:szCs w:val="30"/>
          </w:rPr>
          <w:t>The </w:t>
        </w:r>
        <w:r w:rsidR="00F70F52" w:rsidRPr="00B46E0F">
          <w:rPr>
            <w:rFonts w:eastAsia="Times New Roman"/>
            <w:b/>
            <w:color w:val="000000" w:themeColor="text1"/>
            <w:sz w:val="30"/>
            <w:szCs w:val="30"/>
          </w:rPr>
          <w:fldChar w:fldCharType="begin"/>
        </w:r>
        <w:r w:rsidRPr="00B46E0F">
          <w:rPr>
            <w:rFonts w:eastAsia="Times New Roman"/>
            <w:b/>
            <w:color w:val="000000" w:themeColor="text1"/>
            <w:sz w:val="30"/>
            <w:szCs w:val="30"/>
          </w:rPr>
          <w:instrText xml:space="preserve"> HYPERLINK "https://www.managementstudyhq.com/leadership-styles.html" \t "_blank" </w:instrText>
        </w:r>
        <w:r w:rsidR="00F70F52" w:rsidRPr="00B46E0F">
          <w:rPr>
            <w:rFonts w:eastAsia="Times New Roman"/>
            <w:b/>
            <w:color w:val="000000" w:themeColor="text1"/>
            <w:sz w:val="30"/>
            <w:szCs w:val="30"/>
          </w:rPr>
          <w:fldChar w:fldCharType="separate"/>
        </w:r>
        <w:r w:rsidRPr="00B46E0F">
          <w:rPr>
            <w:rFonts w:eastAsia="Times New Roman"/>
            <w:b/>
            <w:color w:val="000000" w:themeColor="text1"/>
            <w:sz w:val="30"/>
            <w:u w:val="single"/>
          </w:rPr>
          <w:t>lower-level managers</w:t>
        </w:r>
        <w:r w:rsidR="00F70F52" w:rsidRPr="00B46E0F">
          <w:rPr>
            <w:rFonts w:eastAsia="Times New Roman"/>
            <w:b/>
            <w:color w:val="000000" w:themeColor="text1"/>
            <w:sz w:val="30"/>
            <w:szCs w:val="30"/>
          </w:rPr>
          <w:fldChar w:fldCharType="end"/>
        </w:r>
        <w:r w:rsidRPr="00B46E0F">
          <w:rPr>
            <w:rFonts w:eastAsia="Times New Roman"/>
            <w:b/>
            <w:color w:val="000000" w:themeColor="text1"/>
            <w:sz w:val="30"/>
            <w:szCs w:val="30"/>
          </w:rPr>
          <w:t xml:space="preserve"> are the first line of managers as they feature at the base of operations, so they </w:t>
        </w:r>
        <w:proofErr w:type="gramStart"/>
        <w:r w:rsidRPr="00B46E0F">
          <w:rPr>
            <w:rFonts w:eastAsia="Times New Roman"/>
            <w:b/>
            <w:color w:val="000000" w:themeColor="text1"/>
            <w:sz w:val="30"/>
            <w:szCs w:val="30"/>
          </w:rPr>
          <w:t>are essential personnel that communicates</w:t>
        </w:r>
        <w:proofErr w:type="gramEnd"/>
        <w:r w:rsidRPr="00B46E0F">
          <w:rPr>
            <w:rFonts w:eastAsia="Times New Roman"/>
            <w:b/>
            <w:color w:val="000000" w:themeColor="text1"/>
            <w:sz w:val="30"/>
            <w:szCs w:val="30"/>
          </w:rPr>
          <w:t xml:space="preserve"> the fundamental problems of the firm to the higher levels. This management level is made up of the foreman, the line boss, the shift boss, the section chief, the head nurse, superintendents, and sergeants.</w:t>
        </w:r>
      </w:ins>
    </w:p>
    <w:p w:rsidR="00E02642" w:rsidRPr="00B46E0F" w:rsidRDefault="00E02642" w:rsidP="00B46E0F">
      <w:pPr>
        <w:pStyle w:val="Title"/>
        <w:jc w:val="both"/>
        <w:rPr>
          <w:ins w:id="20" w:author="Unknown"/>
          <w:rFonts w:eastAsia="Times New Roman"/>
          <w:b/>
          <w:color w:val="000000" w:themeColor="text1"/>
          <w:sz w:val="30"/>
          <w:szCs w:val="30"/>
        </w:rPr>
      </w:pPr>
      <w:ins w:id="21" w:author="Unknown">
        <w:r w:rsidRPr="00B46E0F">
          <w:rPr>
            <w:rFonts w:eastAsia="Times New Roman"/>
            <w:b/>
            <w:color w:val="000000" w:themeColor="text1"/>
            <w:sz w:val="30"/>
            <w:szCs w:val="30"/>
          </w:rPr>
          <w:t xml:space="preserve">They are the </w:t>
        </w:r>
        <w:proofErr w:type="gramStart"/>
        <w:r w:rsidRPr="00B46E0F">
          <w:rPr>
            <w:rFonts w:eastAsia="Times New Roman"/>
            <w:b/>
            <w:color w:val="000000" w:themeColor="text1"/>
            <w:sz w:val="30"/>
            <w:szCs w:val="30"/>
          </w:rPr>
          <w:t>intermediary,</w:t>
        </w:r>
        <w:proofErr w:type="gramEnd"/>
        <w:r w:rsidRPr="00B46E0F">
          <w:rPr>
            <w:rFonts w:eastAsia="Times New Roman"/>
            <w:b/>
            <w:color w:val="000000" w:themeColor="text1"/>
            <w:sz w:val="30"/>
            <w:szCs w:val="30"/>
          </w:rPr>
          <w:t xml:space="preserve"> they solve issues amidst the workers and are responsible for the maintenance of appropriate relationships within the organization. They are also responsible for training, supervising, and directing the operative employees.</w:t>
        </w:r>
      </w:ins>
    </w:p>
    <w:p w:rsidR="00E02642" w:rsidRPr="00B46E0F" w:rsidRDefault="00E02642" w:rsidP="00B46E0F">
      <w:pPr>
        <w:pStyle w:val="Title"/>
        <w:jc w:val="both"/>
        <w:rPr>
          <w:ins w:id="22" w:author="Unknown"/>
          <w:rFonts w:eastAsia="Times New Roman"/>
          <w:b/>
          <w:color w:val="000000" w:themeColor="text1"/>
          <w:sz w:val="30"/>
          <w:szCs w:val="30"/>
        </w:rPr>
      </w:pPr>
      <w:ins w:id="23" w:author="Unknown">
        <w:r w:rsidRPr="00B46E0F">
          <w:rPr>
            <w:rFonts w:eastAsia="Times New Roman"/>
            <w:b/>
            <w:color w:val="000000" w:themeColor="text1"/>
            <w:sz w:val="30"/>
            <w:szCs w:val="30"/>
          </w:rPr>
          <w:t>The </w:t>
        </w:r>
        <w:r w:rsidR="00F70F52" w:rsidRPr="00B46E0F">
          <w:rPr>
            <w:rFonts w:eastAsia="Times New Roman"/>
            <w:b/>
            <w:color w:val="000000" w:themeColor="text1"/>
            <w:sz w:val="30"/>
            <w:szCs w:val="30"/>
          </w:rPr>
          <w:fldChar w:fldCharType="begin"/>
        </w:r>
        <w:r w:rsidRPr="00B46E0F">
          <w:rPr>
            <w:rFonts w:eastAsia="Times New Roman"/>
            <w:b/>
            <w:color w:val="000000" w:themeColor="text1"/>
            <w:sz w:val="30"/>
            <w:szCs w:val="30"/>
          </w:rPr>
          <w:instrText xml:space="preserve"> HYPERLINK "https://www.managementstudyhq.com/levels-of-management-and-functions.html" \t "_blank" </w:instrText>
        </w:r>
        <w:r w:rsidR="00F70F52" w:rsidRPr="00B46E0F">
          <w:rPr>
            <w:rFonts w:eastAsia="Times New Roman"/>
            <w:b/>
            <w:color w:val="000000" w:themeColor="text1"/>
            <w:sz w:val="30"/>
            <w:szCs w:val="30"/>
          </w:rPr>
          <w:fldChar w:fldCharType="separate"/>
        </w:r>
        <w:r w:rsidRPr="00B46E0F">
          <w:rPr>
            <w:rFonts w:eastAsia="Times New Roman"/>
            <w:b/>
            <w:color w:val="000000" w:themeColor="text1"/>
            <w:sz w:val="30"/>
            <w:u w:val="single"/>
          </w:rPr>
          <w:t>lower level manager</w:t>
        </w:r>
        <w:r w:rsidR="00F70F52" w:rsidRPr="00B46E0F">
          <w:rPr>
            <w:rFonts w:eastAsia="Times New Roman"/>
            <w:b/>
            <w:color w:val="000000" w:themeColor="text1"/>
            <w:sz w:val="30"/>
            <w:szCs w:val="30"/>
          </w:rPr>
          <w:fldChar w:fldCharType="end"/>
        </w:r>
        <w:r w:rsidRPr="00B46E0F">
          <w:rPr>
            <w:rFonts w:eastAsia="Times New Roman"/>
            <w:b/>
            <w:color w:val="000000" w:themeColor="text1"/>
            <w:sz w:val="30"/>
            <w:szCs w:val="30"/>
          </w:rPr>
          <w:t xml:space="preserve">s </w:t>
        </w:r>
        <w:proofErr w:type="gramStart"/>
        <w:r w:rsidRPr="00B46E0F">
          <w:rPr>
            <w:rFonts w:eastAsia="Times New Roman"/>
            <w:b/>
            <w:color w:val="000000" w:themeColor="text1"/>
            <w:sz w:val="30"/>
            <w:szCs w:val="30"/>
          </w:rPr>
          <w:t>represent</w:t>
        </w:r>
        <w:proofErr w:type="gramEnd"/>
        <w:r w:rsidRPr="00B46E0F">
          <w:rPr>
            <w:rFonts w:eastAsia="Times New Roman"/>
            <w:b/>
            <w:color w:val="000000" w:themeColor="text1"/>
            <w:sz w:val="30"/>
            <w:szCs w:val="30"/>
          </w:rPr>
          <w:t xml:space="preserve"> the management to the operative workers as they ensure discipline and efficiency in the organization. The duty of inspiration and encouragement falls to them, as they strengthened the workforce. They also organize the essential machines, tools, and other materials required by the employees to get their job done.</w:t>
        </w:r>
      </w:ins>
    </w:p>
    <w:p w:rsidR="00E02642" w:rsidRPr="00B46E0F" w:rsidRDefault="00F70F52" w:rsidP="00B46E0F">
      <w:pPr>
        <w:pStyle w:val="Title"/>
        <w:jc w:val="both"/>
        <w:rPr>
          <w:ins w:id="24" w:author="Unknown"/>
          <w:rFonts w:ascii="Times New Roman" w:eastAsia="Times New Roman" w:hAnsi="Times New Roman" w:cs="Times New Roman"/>
          <w:b/>
          <w:color w:val="000000" w:themeColor="text1"/>
          <w:sz w:val="24"/>
          <w:szCs w:val="24"/>
          <w:shd w:val="clear" w:color="auto" w:fill="3498DB"/>
        </w:rPr>
      </w:pPr>
      <w:ins w:id="25" w:author="Unknown">
        <w:r w:rsidRPr="00B46E0F">
          <w:rPr>
            <w:rFonts w:eastAsia="Times New Roman"/>
            <w:b/>
            <w:color w:val="000000" w:themeColor="text1"/>
            <w:sz w:val="30"/>
            <w:szCs w:val="30"/>
          </w:rPr>
          <w:fldChar w:fldCharType="begin"/>
        </w:r>
        <w:r w:rsidR="00E02642" w:rsidRPr="00B46E0F">
          <w:rPr>
            <w:rFonts w:eastAsia="Times New Roman"/>
            <w:b/>
            <w:color w:val="000000" w:themeColor="text1"/>
            <w:sz w:val="30"/>
            <w:szCs w:val="30"/>
          </w:rPr>
          <w:instrText xml:space="preserve"> HYPERLINK "https://www.managementstudyhq.com/highest-paid-management-jobs.html" \t "_blank" </w:instrText>
        </w:r>
        <w:r w:rsidRPr="00B46E0F">
          <w:rPr>
            <w:rFonts w:eastAsia="Times New Roman"/>
            <w:b/>
            <w:color w:val="000000" w:themeColor="text1"/>
            <w:sz w:val="30"/>
            <w:szCs w:val="30"/>
          </w:rPr>
          <w:fldChar w:fldCharType="separate"/>
        </w:r>
      </w:ins>
    </w:p>
    <w:p w:rsidR="00E02642" w:rsidRPr="00B46E0F" w:rsidRDefault="00F70F52" w:rsidP="00B46E0F">
      <w:pPr>
        <w:pStyle w:val="Title"/>
        <w:jc w:val="both"/>
        <w:rPr>
          <w:ins w:id="26" w:author="Unknown"/>
          <w:rFonts w:eastAsia="Times New Roman"/>
          <w:b/>
          <w:color w:val="000000" w:themeColor="text1"/>
          <w:sz w:val="30"/>
          <w:szCs w:val="30"/>
        </w:rPr>
      </w:pPr>
      <w:ins w:id="27" w:author="Unknown">
        <w:r w:rsidRPr="00B46E0F">
          <w:rPr>
            <w:rFonts w:eastAsia="Times New Roman"/>
            <w:b/>
            <w:color w:val="000000" w:themeColor="text1"/>
            <w:sz w:val="30"/>
            <w:szCs w:val="30"/>
          </w:rPr>
          <w:fldChar w:fldCharType="end"/>
        </w:r>
      </w:ins>
    </w:p>
    <w:p w:rsidR="00E02642" w:rsidRPr="00B46E0F" w:rsidRDefault="00E02642" w:rsidP="00B46E0F">
      <w:pPr>
        <w:pStyle w:val="Title"/>
        <w:jc w:val="both"/>
        <w:rPr>
          <w:ins w:id="28" w:author="Unknown"/>
          <w:rFonts w:eastAsia="Times New Roman"/>
          <w:b/>
          <w:color w:val="000000" w:themeColor="text1"/>
          <w:sz w:val="33"/>
          <w:szCs w:val="33"/>
        </w:rPr>
      </w:pPr>
      <w:ins w:id="29" w:author="Unknown">
        <w:r w:rsidRPr="00B46E0F">
          <w:rPr>
            <w:rFonts w:eastAsia="Times New Roman"/>
            <w:b/>
            <w:color w:val="000000" w:themeColor="text1"/>
            <w:sz w:val="33"/>
            <w:szCs w:val="33"/>
            <w:bdr w:val="single" w:sz="2" w:space="0" w:color="auto" w:frame="1"/>
          </w:rPr>
          <w:t>Briefed below are the primary functions of lower-level management:</w:t>
        </w:r>
      </w:ins>
    </w:p>
    <w:p w:rsidR="00E02642" w:rsidRPr="00B46E0F" w:rsidRDefault="00E02642" w:rsidP="00B46E0F">
      <w:pPr>
        <w:pStyle w:val="Title"/>
        <w:jc w:val="both"/>
        <w:rPr>
          <w:ins w:id="30" w:author="Unknown"/>
          <w:rFonts w:eastAsia="Times New Roman"/>
          <w:b/>
          <w:color w:val="000000" w:themeColor="text1"/>
          <w:sz w:val="30"/>
          <w:szCs w:val="30"/>
        </w:rPr>
      </w:pPr>
      <w:proofErr w:type="gramStart"/>
      <w:ins w:id="31" w:author="Unknown">
        <w:r w:rsidRPr="00B46E0F">
          <w:rPr>
            <w:rFonts w:eastAsia="Times New Roman"/>
            <w:b/>
            <w:color w:val="000000" w:themeColor="text1"/>
            <w:sz w:val="30"/>
            <w:szCs w:val="30"/>
          </w:rPr>
          <w:t>To </w:t>
        </w:r>
        <w:r w:rsidR="00F70F52" w:rsidRPr="00B46E0F">
          <w:rPr>
            <w:rFonts w:eastAsia="Times New Roman"/>
            <w:b/>
            <w:color w:val="000000" w:themeColor="text1"/>
            <w:sz w:val="30"/>
            <w:szCs w:val="30"/>
          </w:rPr>
          <w:fldChar w:fldCharType="begin"/>
        </w:r>
        <w:r w:rsidRPr="00B46E0F">
          <w:rPr>
            <w:rFonts w:eastAsia="Times New Roman"/>
            <w:b/>
            <w:color w:val="000000" w:themeColor="text1"/>
            <w:sz w:val="30"/>
            <w:szCs w:val="30"/>
          </w:rPr>
          <w:instrText xml:space="preserve"> HYPERLINK "https://www.managementstudyhq.com/factors-affecting-job-design.html" \t "_blank" </w:instrText>
        </w:r>
        <w:r w:rsidR="00F70F52" w:rsidRPr="00B46E0F">
          <w:rPr>
            <w:rFonts w:eastAsia="Times New Roman"/>
            <w:b/>
            <w:color w:val="000000" w:themeColor="text1"/>
            <w:sz w:val="30"/>
            <w:szCs w:val="30"/>
          </w:rPr>
          <w:fldChar w:fldCharType="separate"/>
        </w:r>
        <w:r w:rsidRPr="00B46E0F">
          <w:rPr>
            <w:rFonts w:eastAsia="Times New Roman"/>
            <w:b/>
            <w:color w:val="000000" w:themeColor="text1"/>
            <w:sz w:val="30"/>
            <w:u w:val="single"/>
          </w:rPr>
          <w:t>allocate tasks and responsibilities</w:t>
        </w:r>
        <w:r w:rsidR="00F70F52" w:rsidRPr="00B46E0F">
          <w:rPr>
            <w:rFonts w:eastAsia="Times New Roman"/>
            <w:b/>
            <w:color w:val="000000" w:themeColor="text1"/>
            <w:sz w:val="30"/>
            <w:szCs w:val="30"/>
          </w:rPr>
          <w:fldChar w:fldCharType="end"/>
        </w:r>
        <w:r w:rsidRPr="00B46E0F">
          <w:rPr>
            <w:rFonts w:eastAsia="Times New Roman"/>
            <w:b/>
            <w:color w:val="000000" w:themeColor="text1"/>
            <w:sz w:val="30"/>
            <w:szCs w:val="30"/>
          </w:rPr>
          <w:t> to the operative employees.</w:t>
        </w:r>
        <w:proofErr w:type="gramEnd"/>
      </w:ins>
    </w:p>
    <w:p w:rsidR="00E02642" w:rsidRPr="00B46E0F" w:rsidRDefault="00E02642" w:rsidP="00B46E0F">
      <w:pPr>
        <w:pStyle w:val="Title"/>
        <w:jc w:val="both"/>
        <w:rPr>
          <w:ins w:id="32" w:author="Unknown"/>
          <w:rFonts w:eastAsia="Times New Roman"/>
          <w:b/>
          <w:color w:val="000000" w:themeColor="text1"/>
          <w:sz w:val="30"/>
          <w:szCs w:val="30"/>
        </w:rPr>
      </w:pPr>
      <w:proofErr w:type="gramStart"/>
      <w:ins w:id="33" w:author="Unknown">
        <w:r w:rsidRPr="00B46E0F">
          <w:rPr>
            <w:rFonts w:eastAsia="Times New Roman"/>
            <w:b/>
            <w:color w:val="000000" w:themeColor="text1"/>
            <w:sz w:val="30"/>
            <w:szCs w:val="30"/>
          </w:rPr>
          <w:lastRenderedPageBreak/>
          <w:t>To ensure quality and be responsible for the production quantity.</w:t>
        </w:r>
        <w:proofErr w:type="gramEnd"/>
      </w:ins>
    </w:p>
    <w:p w:rsidR="00E02642" w:rsidRPr="00B46E0F" w:rsidRDefault="00E02642" w:rsidP="00B46E0F">
      <w:pPr>
        <w:pStyle w:val="Title"/>
        <w:jc w:val="both"/>
        <w:rPr>
          <w:ins w:id="34" w:author="Unknown"/>
          <w:rFonts w:eastAsia="Times New Roman"/>
          <w:b/>
          <w:color w:val="000000" w:themeColor="text1"/>
          <w:sz w:val="30"/>
          <w:szCs w:val="30"/>
        </w:rPr>
      </w:pPr>
      <w:ins w:id="35" w:author="Unknown">
        <w:r w:rsidRPr="00B46E0F">
          <w:rPr>
            <w:rFonts w:eastAsia="Times New Roman"/>
            <w:b/>
            <w:color w:val="000000" w:themeColor="text1"/>
            <w:sz w:val="30"/>
            <w:szCs w:val="30"/>
          </w:rPr>
          <w:t>To communicate the goals and objective of the firm laid down by the higher level</w:t>
        </w:r>
      </w:ins>
    </w:p>
    <w:p w:rsidR="00E02642" w:rsidRPr="00B46E0F" w:rsidRDefault="00E02642" w:rsidP="00B46E0F">
      <w:pPr>
        <w:pStyle w:val="Title"/>
        <w:jc w:val="both"/>
        <w:rPr>
          <w:ins w:id="36" w:author="Unknown"/>
          <w:rFonts w:eastAsia="Times New Roman"/>
          <w:b/>
          <w:color w:val="000000" w:themeColor="text1"/>
          <w:sz w:val="30"/>
          <w:szCs w:val="30"/>
        </w:rPr>
      </w:pPr>
      <w:proofErr w:type="gramStart"/>
      <w:ins w:id="37" w:author="Unknown">
        <w:r w:rsidRPr="00B46E0F">
          <w:rPr>
            <w:rFonts w:eastAsia="Times New Roman"/>
            <w:b/>
            <w:color w:val="000000" w:themeColor="text1"/>
            <w:sz w:val="30"/>
            <w:szCs w:val="30"/>
          </w:rPr>
          <w:t>managers</w:t>
        </w:r>
        <w:proofErr w:type="gramEnd"/>
        <w:r w:rsidRPr="00B46E0F">
          <w:rPr>
            <w:rFonts w:eastAsia="Times New Roman"/>
            <w:b/>
            <w:color w:val="000000" w:themeColor="text1"/>
            <w:sz w:val="30"/>
            <w:szCs w:val="30"/>
          </w:rPr>
          <w:t xml:space="preserve"> to the employees and also the suggestions, recommendations, appeals, and information concerning employee problems to the higher-level managers.</w:t>
        </w:r>
      </w:ins>
    </w:p>
    <w:p w:rsidR="00E02642" w:rsidRPr="00B46E0F" w:rsidRDefault="00E02642" w:rsidP="00B46E0F">
      <w:pPr>
        <w:pStyle w:val="Title"/>
        <w:jc w:val="both"/>
        <w:rPr>
          <w:ins w:id="38" w:author="Unknown"/>
          <w:rFonts w:eastAsia="Times New Roman"/>
          <w:b/>
          <w:color w:val="000000" w:themeColor="text1"/>
          <w:sz w:val="30"/>
          <w:szCs w:val="30"/>
        </w:rPr>
      </w:pPr>
      <w:proofErr w:type="gramStart"/>
      <w:ins w:id="39" w:author="Unknown">
        <w:r w:rsidRPr="00B46E0F">
          <w:rPr>
            <w:rFonts w:eastAsia="Times New Roman"/>
            <w:b/>
            <w:color w:val="000000" w:themeColor="text1"/>
            <w:sz w:val="30"/>
            <w:szCs w:val="30"/>
          </w:rPr>
          <w:t>To give instruction and guided direction to workers on their day to day jobs.</w:t>
        </w:r>
        <w:proofErr w:type="gramEnd"/>
      </w:ins>
    </w:p>
    <w:p w:rsidR="00E02642" w:rsidRPr="00B46E0F" w:rsidRDefault="00E02642" w:rsidP="00B46E0F">
      <w:pPr>
        <w:pStyle w:val="Title"/>
        <w:jc w:val="both"/>
        <w:rPr>
          <w:ins w:id="40" w:author="Unknown"/>
          <w:rFonts w:eastAsia="Times New Roman"/>
          <w:b/>
          <w:color w:val="000000" w:themeColor="text1"/>
          <w:sz w:val="30"/>
          <w:szCs w:val="30"/>
        </w:rPr>
      </w:pPr>
      <w:proofErr w:type="gramStart"/>
      <w:ins w:id="41" w:author="Unknown">
        <w:r w:rsidRPr="00B46E0F">
          <w:rPr>
            <w:rFonts w:eastAsia="Times New Roman"/>
            <w:b/>
            <w:color w:val="000000" w:themeColor="text1"/>
            <w:sz w:val="30"/>
            <w:szCs w:val="30"/>
          </w:rPr>
          <w:t>To give periodic reports of the workers to the higher-level managers.</w:t>
        </w:r>
        <w:proofErr w:type="gramEnd"/>
      </w:ins>
    </w:p>
    <w:p w:rsidR="00A33D61" w:rsidRPr="00B46E0F" w:rsidRDefault="00A33D61" w:rsidP="00B46E0F">
      <w:pPr>
        <w:pStyle w:val="Title"/>
        <w:jc w:val="both"/>
        <w:rPr>
          <w:b/>
          <w:color w:val="000000" w:themeColor="text1"/>
        </w:rPr>
      </w:pPr>
    </w:p>
    <w:sectPr w:rsidR="00A33D61" w:rsidRPr="00B46E0F" w:rsidSect="00FF33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6CB"/>
    <w:multiLevelType w:val="multilevel"/>
    <w:tmpl w:val="9B14B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1F5614"/>
    <w:multiLevelType w:val="multilevel"/>
    <w:tmpl w:val="1D64E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7A00C3"/>
    <w:multiLevelType w:val="multilevel"/>
    <w:tmpl w:val="E6167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E1D3C9F"/>
    <w:multiLevelType w:val="multilevel"/>
    <w:tmpl w:val="DEA04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048630E"/>
    <w:multiLevelType w:val="multilevel"/>
    <w:tmpl w:val="BE903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9A248B9"/>
    <w:multiLevelType w:val="multilevel"/>
    <w:tmpl w:val="3F1C8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8FF1C6F"/>
    <w:multiLevelType w:val="multilevel"/>
    <w:tmpl w:val="FDC29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B5835C5"/>
    <w:multiLevelType w:val="multilevel"/>
    <w:tmpl w:val="EA2E9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642"/>
    <w:rsid w:val="000B0A0E"/>
    <w:rsid w:val="002E0FDA"/>
    <w:rsid w:val="00331FDB"/>
    <w:rsid w:val="00687666"/>
    <w:rsid w:val="00A33D61"/>
    <w:rsid w:val="00B46E0F"/>
    <w:rsid w:val="00E02642"/>
    <w:rsid w:val="00F70F52"/>
    <w:rsid w:val="00FF3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18"/>
  </w:style>
  <w:style w:type="paragraph" w:styleId="Heading1">
    <w:name w:val="heading 1"/>
    <w:basedOn w:val="Normal"/>
    <w:link w:val="Heading1Char"/>
    <w:uiPriority w:val="9"/>
    <w:qFormat/>
    <w:rsid w:val="00E026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6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2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6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26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2642"/>
    <w:rPr>
      <w:color w:val="0000FF"/>
      <w:u w:val="single"/>
    </w:rPr>
  </w:style>
  <w:style w:type="paragraph" w:styleId="NormalWeb">
    <w:name w:val="Normal (Web)"/>
    <w:basedOn w:val="Normal"/>
    <w:uiPriority w:val="99"/>
    <w:semiHidden/>
    <w:unhideWhenUsed/>
    <w:rsid w:val="00E026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E02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E02642"/>
  </w:style>
  <w:style w:type="character" w:styleId="Strong">
    <w:name w:val="Strong"/>
    <w:basedOn w:val="DefaultParagraphFont"/>
    <w:uiPriority w:val="22"/>
    <w:qFormat/>
    <w:rsid w:val="00E02642"/>
    <w:rPr>
      <w:b/>
      <w:bCs/>
    </w:rPr>
  </w:style>
  <w:style w:type="character" w:customStyle="1" w:styleId="ctatext">
    <w:name w:val="ctatext"/>
    <w:basedOn w:val="DefaultParagraphFont"/>
    <w:rsid w:val="00E02642"/>
  </w:style>
  <w:style w:type="character" w:customStyle="1" w:styleId="posttitle">
    <w:name w:val="posttitle"/>
    <w:basedOn w:val="DefaultParagraphFont"/>
    <w:rsid w:val="00E02642"/>
  </w:style>
  <w:style w:type="paragraph" w:styleId="BalloonText">
    <w:name w:val="Balloon Text"/>
    <w:basedOn w:val="Normal"/>
    <w:link w:val="BalloonTextChar"/>
    <w:uiPriority w:val="99"/>
    <w:semiHidden/>
    <w:unhideWhenUsed/>
    <w:rsid w:val="00E02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642"/>
    <w:rPr>
      <w:rFonts w:ascii="Tahoma" w:hAnsi="Tahoma" w:cs="Tahoma"/>
      <w:sz w:val="16"/>
      <w:szCs w:val="16"/>
    </w:rPr>
  </w:style>
  <w:style w:type="paragraph" w:styleId="Title">
    <w:name w:val="Title"/>
    <w:basedOn w:val="Normal"/>
    <w:next w:val="Normal"/>
    <w:link w:val="TitleChar"/>
    <w:uiPriority w:val="10"/>
    <w:qFormat/>
    <w:rsid w:val="00E026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64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02805683">
      <w:bodyDiv w:val="1"/>
      <w:marLeft w:val="0"/>
      <w:marRight w:val="0"/>
      <w:marTop w:val="0"/>
      <w:marBottom w:val="0"/>
      <w:divBdr>
        <w:top w:val="none" w:sz="0" w:space="0" w:color="auto"/>
        <w:left w:val="none" w:sz="0" w:space="0" w:color="auto"/>
        <w:bottom w:val="none" w:sz="0" w:space="0" w:color="auto"/>
        <w:right w:val="none" w:sz="0" w:space="0" w:color="auto"/>
      </w:divBdr>
      <w:divsChild>
        <w:div w:id="1270622948">
          <w:marLeft w:val="0"/>
          <w:marRight w:val="0"/>
          <w:marTop w:val="0"/>
          <w:marBottom w:val="0"/>
          <w:divBdr>
            <w:top w:val="single" w:sz="2" w:space="0" w:color="auto"/>
            <w:left w:val="single" w:sz="2" w:space="0" w:color="auto"/>
            <w:bottom w:val="single" w:sz="2" w:space="0" w:color="auto"/>
            <w:right w:val="single" w:sz="2" w:space="0" w:color="auto"/>
          </w:divBdr>
          <w:divsChild>
            <w:div w:id="1637644582">
              <w:marLeft w:val="0"/>
              <w:marRight w:val="0"/>
              <w:marTop w:val="100"/>
              <w:marBottom w:val="100"/>
              <w:divBdr>
                <w:top w:val="single" w:sz="2" w:space="0" w:color="auto"/>
                <w:left w:val="single" w:sz="2" w:space="0" w:color="auto"/>
                <w:bottom w:val="single" w:sz="2" w:space="0" w:color="auto"/>
                <w:right w:val="single" w:sz="2" w:space="0" w:color="auto"/>
              </w:divBdr>
              <w:divsChild>
                <w:div w:id="1911964409">
                  <w:marLeft w:val="0"/>
                  <w:marRight w:val="0"/>
                  <w:marTop w:val="0"/>
                  <w:marBottom w:val="0"/>
                  <w:divBdr>
                    <w:top w:val="none" w:sz="0" w:space="0" w:color="auto"/>
                    <w:left w:val="none" w:sz="0" w:space="0" w:color="auto"/>
                    <w:bottom w:val="none" w:sz="0" w:space="0" w:color="auto"/>
                    <w:right w:val="none" w:sz="0" w:space="0" w:color="auto"/>
                  </w:divBdr>
                  <w:divsChild>
                    <w:div w:id="1218786684">
                      <w:marLeft w:val="0"/>
                      <w:marRight w:val="0"/>
                      <w:marTop w:val="0"/>
                      <w:marBottom w:val="0"/>
                      <w:divBdr>
                        <w:top w:val="none" w:sz="0" w:space="0" w:color="auto"/>
                        <w:left w:val="none" w:sz="0" w:space="0" w:color="auto"/>
                        <w:bottom w:val="none" w:sz="0" w:space="0" w:color="auto"/>
                        <w:right w:val="none" w:sz="0" w:space="0" w:color="auto"/>
                      </w:divBdr>
                      <w:divsChild>
                        <w:div w:id="865562702">
                          <w:marLeft w:val="0"/>
                          <w:marRight w:val="0"/>
                          <w:marTop w:val="0"/>
                          <w:marBottom w:val="0"/>
                          <w:divBdr>
                            <w:top w:val="none" w:sz="0" w:space="0" w:color="auto"/>
                            <w:left w:val="none" w:sz="0" w:space="0" w:color="auto"/>
                            <w:bottom w:val="none" w:sz="0" w:space="0" w:color="auto"/>
                            <w:right w:val="none" w:sz="0" w:space="0" w:color="auto"/>
                          </w:divBdr>
                        </w:div>
                        <w:div w:id="1326473408">
                          <w:marLeft w:val="0"/>
                          <w:marRight w:val="0"/>
                          <w:marTop w:val="0"/>
                          <w:marBottom w:val="0"/>
                          <w:divBdr>
                            <w:top w:val="none" w:sz="0" w:space="0" w:color="auto"/>
                            <w:left w:val="none" w:sz="0" w:space="0" w:color="auto"/>
                            <w:bottom w:val="none" w:sz="0" w:space="0" w:color="auto"/>
                            <w:right w:val="none" w:sz="0" w:space="0" w:color="auto"/>
                          </w:divBdr>
                          <w:divsChild>
                            <w:div w:id="2126342443">
                              <w:marLeft w:val="0"/>
                              <w:marRight w:val="0"/>
                              <w:marTop w:val="0"/>
                              <w:marBottom w:val="0"/>
                              <w:divBdr>
                                <w:top w:val="none" w:sz="0" w:space="0" w:color="auto"/>
                                <w:left w:val="none" w:sz="0" w:space="0" w:color="auto"/>
                                <w:bottom w:val="none" w:sz="0" w:space="0" w:color="auto"/>
                                <w:right w:val="none" w:sz="0" w:space="0" w:color="auto"/>
                              </w:divBdr>
                              <w:divsChild>
                                <w:div w:id="1818645957">
                                  <w:marLeft w:val="0"/>
                                  <w:marRight w:val="0"/>
                                  <w:marTop w:val="0"/>
                                  <w:marBottom w:val="0"/>
                                  <w:divBdr>
                                    <w:top w:val="none" w:sz="0" w:space="0" w:color="auto"/>
                                    <w:left w:val="none" w:sz="0" w:space="0" w:color="auto"/>
                                    <w:bottom w:val="none" w:sz="0" w:space="0" w:color="auto"/>
                                    <w:right w:val="none" w:sz="0" w:space="0" w:color="auto"/>
                                  </w:divBdr>
                                  <w:divsChild>
                                    <w:div w:id="294409078">
                                      <w:marLeft w:val="0"/>
                                      <w:marRight w:val="0"/>
                                      <w:marTop w:val="0"/>
                                      <w:marBottom w:val="0"/>
                                      <w:divBdr>
                                        <w:top w:val="none" w:sz="0" w:space="0" w:color="auto"/>
                                        <w:left w:val="none" w:sz="0" w:space="0" w:color="auto"/>
                                        <w:bottom w:val="none" w:sz="0" w:space="0" w:color="auto"/>
                                        <w:right w:val="none" w:sz="0" w:space="0" w:color="auto"/>
                                      </w:divBdr>
                                      <w:divsChild>
                                        <w:div w:id="20853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90051">
          <w:marLeft w:val="0"/>
          <w:marRight w:val="0"/>
          <w:marTop w:val="0"/>
          <w:marBottom w:val="240"/>
          <w:divBdr>
            <w:top w:val="single" w:sz="6" w:space="8" w:color="AAAAAA"/>
            <w:left w:val="single" w:sz="6" w:space="8" w:color="AAAAAA"/>
            <w:bottom w:val="single" w:sz="6" w:space="8" w:color="AAAAAA"/>
            <w:right w:val="single" w:sz="6" w:space="8" w:color="AAAAAA"/>
          </w:divBdr>
        </w:div>
        <w:div w:id="146438059">
          <w:marLeft w:val="0"/>
          <w:marRight w:val="0"/>
          <w:marTop w:val="0"/>
          <w:marBottom w:val="240"/>
          <w:divBdr>
            <w:top w:val="single" w:sz="2" w:space="0" w:color="auto"/>
            <w:left w:val="single" w:sz="2" w:space="0" w:color="auto"/>
            <w:bottom w:val="single" w:sz="2" w:space="0" w:color="auto"/>
            <w:right w:val="single" w:sz="2" w:space="0" w:color="auto"/>
          </w:divBdr>
          <w:divsChild>
            <w:div w:id="1630433058">
              <w:marLeft w:val="0"/>
              <w:marRight w:val="0"/>
              <w:marTop w:val="0"/>
              <w:marBottom w:val="0"/>
              <w:divBdr>
                <w:top w:val="single" w:sz="2" w:space="0" w:color="auto"/>
                <w:left w:val="single" w:sz="2" w:space="0" w:color="auto"/>
                <w:bottom w:val="single" w:sz="2" w:space="0" w:color="auto"/>
                <w:right w:val="single" w:sz="2" w:space="0" w:color="auto"/>
              </w:divBdr>
              <w:divsChild>
                <w:div w:id="1303736544">
                  <w:marLeft w:val="0"/>
                  <w:marRight w:val="0"/>
                  <w:marTop w:val="0"/>
                  <w:marBottom w:val="0"/>
                  <w:divBdr>
                    <w:top w:val="single" w:sz="2" w:space="0" w:color="auto"/>
                    <w:left w:val="single" w:sz="2" w:space="14" w:color="auto"/>
                    <w:bottom w:val="single" w:sz="2" w:space="0" w:color="auto"/>
                    <w:right w:val="single" w:sz="2" w:space="0" w:color="auto"/>
                  </w:divBdr>
                  <w:divsChild>
                    <w:div w:id="1933052784">
                      <w:marLeft w:val="0"/>
                      <w:marRight w:val="0"/>
                      <w:marTop w:val="0"/>
                      <w:marBottom w:val="0"/>
                      <w:divBdr>
                        <w:top w:val="single" w:sz="2" w:space="0" w:color="auto"/>
                        <w:left w:val="single" w:sz="2" w:space="0" w:color="auto"/>
                        <w:bottom w:val="single" w:sz="2" w:space="0" w:color="auto"/>
                        <w:right w:val="single" w:sz="2" w:space="31" w:color="auto"/>
                      </w:divBdr>
                    </w:div>
                  </w:divsChild>
                </w:div>
              </w:divsChild>
            </w:div>
          </w:divsChild>
        </w:div>
        <w:div w:id="644237888">
          <w:marLeft w:val="0"/>
          <w:marRight w:val="0"/>
          <w:marTop w:val="0"/>
          <w:marBottom w:val="240"/>
          <w:divBdr>
            <w:top w:val="single" w:sz="2" w:space="0" w:color="auto"/>
            <w:left w:val="single" w:sz="2" w:space="0" w:color="auto"/>
            <w:bottom w:val="single" w:sz="2" w:space="0" w:color="auto"/>
            <w:right w:val="single" w:sz="2" w:space="0" w:color="auto"/>
          </w:divBdr>
          <w:divsChild>
            <w:div w:id="839001742">
              <w:marLeft w:val="0"/>
              <w:marRight w:val="0"/>
              <w:marTop w:val="0"/>
              <w:marBottom w:val="0"/>
              <w:divBdr>
                <w:top w:val="single" w:sz="2" w:space="0" w:color="auto"/>
                <w:left w:val="single" w:sz="2" w:space="0" w:color="auto"/>
                <w:bottom w:val="single" w:sz="2" w:space="0" w:color="auto"/>
                <w:right w:val="single" w:sz="2" w:space="0" w:color="auto"/>
              </w:divBdr>
              <w:divsChild>
                <w:div w:id="732894367">
                  <w:marLeft w:val="0"/>
                  <w:marRight w:val="0"/>
                  <w:marTop w:val="0"/>
                  <w:marBottom w:val="0"/>
                  <w:divBdr>
                    <w:top w:val="single" w:sz="2" w:space="0" w:color="auto"/>
                    <w:left w:val="single" w:sz="2" w:space="14" w:color="auto"/>
                    <w:bottom w:val="single" w:sz="2" w:space="0" w:color="auto"/>
                    <w:right w:val="single" w:sz="2" w:space="0" w:color="auto"/>
                  </w:divBdr>
                  <w:divsChild>
                    <w:div w:id="229390204">
                      <w:marLeft w:val="0"/>
                      <w:marRight w:val="0"/>
                      <w:marTop w:val="0"/>
                      <w:marBottom w:val="0"/>
                      <w:divBdr>
                        <w:top w:val="single" w:sz="2" w:space="0" w:color="auto"/>
                        <w:left w:val="single" w:sz="2" w:space="0" w:color="auto"/>
                        <w:bottom w:val="single" w:sz="2" w:space="0" w:color="auto"/>
                        <w:right w:val="single" w:sz="2" w:space="31" w:color="auto"/>
                      </w:divBdr>
                    </w:div>
                  </w:divsChild>
                </w:div>
              </w:divsChild>
            </w:div>
          </w:divsChild>
        </w:div>
        <w:div w:id="701051935">
          <w:marLeft w:val="0"/>
          <w:marRight w:val="0"/>
          <w:marTop w:val="0"/>
          <w:marBottom w:val="240"/>
          <w:divBdr>
            <w:top w:val="single" w:sz="2" w:space="0" w:color="auto"/>
            <w:left w:val="single" w:sz="2" w:space="0" w:color="auto"/>
            <w:bottom w:val="single" w:sz="2" w:space="0" w:color="auto"/>
            <w:right w:val="single" w:sz="2" w:space="0" w:color="auto"/>
          </w:divBdr>
          <w:divsChild>
            <w:div w:id="2022078740">
              <w:marLeft w:val="0"/>
              <w:marRight w:val="0"/>
              <w:marTop w:val="0"/>
              <w:marBottom w:val="0"/>
              <w:divBdr>
                <w:top w:val="single" w:sz="2" w:space="0" w:color="auto"/>
                <w:left w:val="single" w:sz="2" w:space="0" w:color="auto"/>
                <w:bottom w:val="single" w:sz="2" w:space="0" w:color="auto"/>
                <w:right w:val="single" w:sz="2" w:space="0" w:color="auto"/>
              </w:divBdr>
              <w:divsChild>
                <w:div w:id="1672097768">
                  <w:marLeft w:val="0"/>
                  <w:marRight w:val="0"/>
                  <w:marTop w:val="0"/>
                  <w:marBottom w:val="0"/>
                  <w:divBdr>
                    <w:top w:val="single" w:sz="2" w:space="0" w:color="auto"/>
                    <w:left w:val="single" w:sz="2" w:space="14" w:color="auto"/>
                    <w:bottom w:val="single" w:sz="2" w:space="0" w:color="auto"/>
                    <w:right w:val="single" w:sz="2" w:space="0" w:color="auto"/>
                  </w:divBdr>
                  <w:divsChild>
                    <w:div w:id="1417555390">
                      <w:marLeft w:val="0"/>
                      <w:marRight w:val="0"/>
                      <w:marTop w:val="0"/>
                      <w:marBottom w:val="0"/>
                      <w:divBdr>
                        <w:top w:val="single" w:sz="2" w:space="0" w:color="auto"/>
                        <w:left w:val="single" w:sz="2" w:space="0" w:color="auto"/>
                        <w:bottom w:val="single" w:sz="2" w:space="0" w:color="auto"/>
                        <w:right w:val="single" w:sz="2" w:space="31"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studyhq.com/importance-features-activity-managemen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nagementstudyhq.com/evolution-management-thought-theories.htm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managementstudyhq.com/functions-of-management.html" TargetMode="External"/><Relationship Id="rId11" Type="http://schemas.openxmlformats.org/officeDocument/2006/relationships/hyperlink" Target="https://www.managementstudyhq.com/activity-management-importance-features.html" TargetMode="External"/><Relationship Id="rId5" Type="http://schemas.openxmlformats.org/officeDocument/2006/relationships/hyperlink" Target="https://www.managementstudyhq.com/management-by-objectives.html" TargetMode="External"/><Relationship Id="rId15" Type="http://schemas.openxmlformats.org/officeDocument/2006/relationships/customXml" Target="../customXml/item2.xml"/><Relationship Id="rId10" Type="http://schemas.openxmlformats.org/officeDocument/2006/relationships/hyperlink" Target="https://www.managementstudyhq.com/what-why-objectives-benefits-performance-management.html" TargetMode="External"/><Relationship Id="rId4" Type="http://schemas.openxmlformats.org/officeDocument/2006/relationships/webSettings" Target="webSettings.xml"/><Relationship Id="rId9" Type="http://schemas.openxmlformats.org/officeDocument/2006/relationships/hyperlink" Target="https://www.managementstudyhq.com/importance-features-activity-management.html"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4285F7786B6409D57F6CD3E148530" ma:contentTypeVersion="2" ma:contentTypeDescription="Create a new document." ma:contentTypeScope="" ma:versionID="b5a6fd5cc9f41da49293afebebc551c6">
  <xsd:schema xmlns:xsd="http://www.w3.org/2001/XMLSchema" xmlns:xs="http://www.w3.org/2001/XMLSchema" xmlns:p="http://schemas.microsoft.com/office/2006/metadata/properties" xmlns:ns2="ac12fea8-78ef-4d7f-83be-a67e548c8dc0" targetNamespace="http://schemas.microsoft.com/office/2006/metadata/properties" ma:root="true" ma:fieldsID="b9cde4535e602a7dd5b29d5925e6b208" ns2:_="">
    <xsd:import namespace="ac12fea8-78ef-4d7f-83be-a67e548c8dc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2fea8-78ef-4d7f-83be-a67e548c8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5A7F4-C4CD-4298-A852-6B0217EFA951}"/>
</file>

<file path=customXml/itemProps2.xml><?xml version="1.0" encoding="utf-8"?>
<ds:datastoreItem xmlns:ds="http://schemas.openxmlformats.org/officeDocument/2006/customXml" ds:itemID="{6DBBF325-8B68-4665-BE19-441A5D4BD406}"/>
</file>

<file path=customXml/itemProps3.xml><?xml version="1.0" encoding="utf-8"?>
<ds:datastoreItem xmlns:ds="http://schemas.openxmlformats.org/officeDocument/2006/customXml" ds:itemID="{8BCA0E87-07D4-4175-A8D7-ABFF2B6916AB}"/>
</file>

<file path=docProps/app.xml><?xml version="1.0" encoding="utf-8"?>
<Properties xmlns="http://schemas.openxmlformats.org/officeDocument/2006/extended-properties" xmlns:vt="http://schemas.openxmlformats.org/officeDocument/2006/docPropsVTypes">
  <Template>Normal</Template>
  <TotalTime>4</TotalTime>
  <Pages>4</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2021-01-04T06:18:00Z</dcterms:created>
  <dcterms:modified xsi:type="dcterms:W3CDTF">2021-01-14T06:25:00Z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0x0101008394285F7786B6409D57F6CD3E148530</vt:lpwstr>
  </property>
</Properties>
</file>